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C185C3" w14:textId="20AD491A" w:rsidR="00C57C64" w:rsidRDefault="00700969">
      <w:proofErr w:type="spellStart"/>
      <w:r>
        <w:t>Marble</w:t>
      </w:r>
      <w:proofErr w:type="spellEnd"/>
      <w:r>
        <w:t xml:space="preserve"> </w:t>
      </w:r>
      <w:proofErr w:type="spellStart"/>
      <w:r>
        <w:t>hornets</w:t>
      </w:r>
      <w:proofErr w:type="spellEnd"/>
    </w:p>
    <w:p w14:paraId="3BB8193F" w14:textId="77777777" w:rsidR="00700969" w:rsidRDefault="00700969"/>
    <w:p w14:paraId="32DA1B4D" w14:textId="51F8FE32" w:rsidR="00700969" w:rsidRDefault="00700969">
      <w:proofErr w:type="spellStart"/>
      <w:r>
        <w:t>Dwqdwqdwq</w:t>
      </w:r>
      <w:proofErr w:type="spellEnd"/>
    </w:p>
    <w:p w14:paraId="74561CEE" w14:textId="77777777" w:rsidR="00700969" w:rsidRDefault="00700969"/>
    <w:p w14:paraId="583CA68C" w14:textId="4E27CAD4" w:rsidR="00700969" w:rsidRDefault="00700969">
      <w:proofErr w:type="spellStart"/>
      <w:r>
        <w:t>Dwqwqdwdq</w:t>
      </w:r>
      <w:proofErr w:type="spellEnd"/>
    </w:p>
    <w:p w14:paraId="29CE264C" w14:textId="7BFEAF65" w:rsidR="00700969" w:rsidRDefault="00700969">
      <w:proofErr w:type="spellStart"/>
      <w:r>
        <w:t>Dwq</w:t>
      </w:r>
      <w:bookmarkStart w:id="0" w:name="_GoBack"/>
      <w:bookmarkEnd w:id="0"/>
      <w:proofErr w:type="spellEnd"/>
      <w:del w:id="1" w:author="Kyoto Kopz" w:date="2015-06-20T04:26:00Z">
        <w:r w:rsidDel="004B33BE">
          <w:delText>dwq</w:delText>
        </w:r>
      </w:del>
    </w:p>
    <w:p w14:paraId="679D098B" w14:textId="77777777" w:rsidR="00700969" w:rsidRDefault="00700969"/>
    <w:p w14:paraId="749BB54B" w14:textId="5D4EF0CB" w:rsidR="00700969" w:rsidRDefault="00700969">
      <w:proofErr w:type="spellStart"/>
      <w:r>
        <w:t>Dwqdwqdwq</w:t>
      </w:r>
      <w:proofErr w:type="spellEnd"/>
    </w:p>
    <w:p w14:paraId="1486E4FA" w14:textId="77777777" w:rsidR="00700969" w:rsidRDefault="00700969"/>
    <w:p w14:paraId="38789654" w14:textId="052BF4A7" w:rsidR="00700969" w:rsidRDefault="00700969">
      <w:proofErr w:type="spellStart"/>
      <w:r>
        <w:t>dwqwq</w:t>
      </w:r>
      <w:proofErr w:type="spellEnd"/>
    </w:p>
    <w:sectPr w:rsidR="00700969" w:rsidSect="007A377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0DF"/>
    <w:rsid w:val="00131046"/>
    <w:rsid w:val="001340DF"/>
    <w:rsid w:val="004B33BE"/>
    <w:rsid w:val="00700969"/>
    <w:rsid w:val="007A377F"/>
    <w:rsid w:val="007E792F"/>
    <w:rsid w:val="00843661"/>
    <w:rsid w:val="00B703AB"/>
    <w:rsid w:val="00B86528"/>
    <w:rsid w:val="00BA4E05"/>
    <w:rsid w:val="00C545B1"/>
    <w:rsid w:val="00C57C64"/>
    <w:rsid w:val="00DB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7527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B59E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59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59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59E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59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9E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9E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B59E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59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59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59E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59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9E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9E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8EF615-4163-7F43-8C0F-5A5ED148C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53</Characters>
  <Application>Microsoft Macintosh Word</Application>
  <DocSecurity>0</DocSecurity>
  <Lines>1</Lines>
  <Paragraphs>1</Paragraphs>
  <ScaleCrop>false</ScaleCrop>
  <Company>Itesm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Kyoto Kopz</dc:creator>
  <cp:keywords/>
  <dc:description/>
  <cp:lastModifiedBy>Kyoto Kopz</cp:lastModifiedBy>
  <cp:revision>12</cp:revision>
  <dcterms:created xsi:type="dcterms:W3CDTF">2015-06-20T05:42:00Z</dcterms:created>
  <dcterms:modified xsi:type="dcterms:W3CDTF">2015-06-20T08:26:00Z</dcterms:modified>
</cp:coreProperties>
</file>